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3"/>
      </w:sdtPr>
      <w:sdtContent>
        <w:p w:rsidR="00000000" w:rsidDel="00000000" w:rsidP="00000000" w:rsidRDefault="00000000" w:rsidRPr="00000000" w14:paraId="00000001">
          <w:pPr>
            <w:bidi w:val="1"/>
            <w:spacing w:after="0" w:line="480" w:lineRule="auto"/>
            <w:ind w:left="720" w:firstLine="0"/>
            <w:jc w:val="center"/>
            <w:rPr>
              <w:del w:author="Dror Etkes" w:id="0" w:date="2020-10-02T07:41:36Z"/>
              <w:b w:val="1"/>
              <w:color w:val="000000"/>
              <w:sz w:val="28"/>
              <w:szCs w:val="28"/>
              <w:u w:val="single"/>
            </w:rPr>
          </w:pPr>
          <w:sdt>
            <w:sdtPr>
              <w:tag w:val="goog_rdk_1"/>
            </w:sdtPr>
            <w:sdtContent>
              <w:del w:author="Dror Etkes" w:id="0" w:date="2020-10-02T07:41:36Z"/>
              <w:sdt>
                <w:sdtPr>
                  <w:tag w:val="goog_rdk_2"/>
                </w:sdtPr>
                <w:sdtContent>
                  <w:commentRangeStart w:id="0"/>
                </w:sdtContent>
              </w:sdt>
              <w:del w:author="Dror Etkes" w:id="0" w:date="2020-10-02T07:41:36Z"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الكل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معلوم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والحرية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قد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b w:val="1"/>
                    <w:color w:val="000000"/>
                    <w:sz w:val="28"/>
                    <w:szCs w:val="28"/>
                    <w:u w:val="single"/>
                    <w:rtl w:val="1"/>
                  </w:rPr>
                  <w:delText xml:space="preserve">أعطيت</w:delText>
                </w:r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02">
      <w:pPr>
        <w:bidi w:val="1"/>
        <w:spacing w:after="0" w:line="480" w:lineRule="auto"/>
        <w:ind w:left="72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480" w:lineRule="auto"/>
        <w:jc w:val="both"/>
        <w:rPr>
          <w:sz w:val="28"/>
          <w:szCs w:val="28"/>
          <w:u w:val="single"/>
        </w:rPr>
      </w:pPr>
      <w:sdt>
        <w:sdtPr>
          <w:tag w:val="goog_rdk_4"/>
        </w:sdtPr>
        <w:sdtContent>
          <w:commentRangeStart w:id="1"/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بهدوء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يصادف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الأسبوع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توقيع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أوسلو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أعقابها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40٪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أراضي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الضفة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مسؤولية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السلطة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صادف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الاثنين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الماضي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28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أيلول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2020.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الأسابيع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المقبلة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نعتزم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نشر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خريطة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نعرض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الطرق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والأماكن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تنتهك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منهجي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سيادة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السلطة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ارتأينا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الأفضل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البدء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تذكير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بسيط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اتفاقيات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أوسلو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تطورت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ابقوا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معنا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المنشور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أطول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قليلا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المعتاد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48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1991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عقد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مؤتمر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للسلام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العاصمة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مدريد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أعقاب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افتتاح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قناة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مفاوضات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منظمة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التحرير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أدت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المفاوضات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واشنطن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13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أيلول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1993.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hyperlink r:id="rId9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أوسلو</w:t>
        </w:r>
      </w:hyperlink>
      <w:hyperlink r:id="rId10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11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الطرفان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إعلان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المبادئ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بخصوص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المرحلية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وجاء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مستهل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0" w:line="48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إسرائيل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sz w:val="28"/>
          <w:szCs w:val="28"/>
          <w:rtl w:val="1"/>
        </w:rPr>
        <w:t xml:space="preserve"> [...] </w:t>
      </w:r>
      <w:r w:rsidDel="00000000" w:rsidR="00000000" w:rsidRPr="00000000">
        <w:rPr>
          <w:sz w:val="28"/>
          <w:szCs w:val="28"/>
          <w:rtl w:val="1"/>
        </w:rPr>
        <w:t xml:space="preserve">ممثلا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للشعب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الفلسطيني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يتفقان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لإنهاء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والنزاع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والاعتراف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بحقوقهما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والسياسية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المتبادلة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وبكرامة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متبادلين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وشاملة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ومصالحة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تاريخية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المرحلة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الانتقالية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المفترض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تفتح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جديد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العلاقات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الشعبين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المفاوضات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الإسرائيلية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الأوسط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فلسطينية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المنتخب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الفلسطيني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وقطاع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غزة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تتجاوز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الخمس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وتؤدي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الأمن</w:t>
      </w:r>
      <w:r w:rsidDel="00000000" w:rsidR="00000000" w:rsidRPr="00000000">
        <w:rPr>
          <w:sz w:val="28"/>
          <w:szCs w:val="28"/>
          <w:rtl w:val="1"/>
        </w:rPr>
        <w:t xml:space="preserve"> 242 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338.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480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الرابع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1994،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القاهرة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تفاقية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تنص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العمل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نقل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السيطرة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معظم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قطاع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غزة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باستثناء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قائمة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هناك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حينه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مدينة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أريحا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تاريخ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28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أيلول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1995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منظمة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التحرير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المرحلي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الإسرائيلي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بشأن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وقطاع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غزة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المعروفة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أوسلو</w:t>
        </w:r>
      </w:hyperlink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 (2)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تفاصيل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نقل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السيطرة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خلال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فترة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تنتهي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شهر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1999.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ولقد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تعهدت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بالانسحاب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مراحل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ولذلك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تقسيم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ثلاثة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فئات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line="480" w:lineRule="auto"/>
        <w:ind w:left="720" w:righ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تخضع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للسيطرة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والمدنية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شملت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المرحلة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باستثناء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الخليل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ومعظم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قطاع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غزة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line="480" w:lineRule="auto"/>
        <w:ind w:left="720" w:righ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 </w:t>
      </w:r>
      <w:r w:rsidDel="00000000" w:rsidR="00000000" w:rsidRPr="00000000">
        <w:rPr>
          <w:sz w:val="28"/>
          <w:szCs w:val="28"/>
          <w:rtl w:val="1"/>
        </w:rPr>
        <w:t xml:space="preserve">المناطق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مسؤولة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الخدمات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والبنى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التحتية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والنظام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بينما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تواصل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التمسك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بالمسؤولية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الحاسمة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حماية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الإسرائيليين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ومواجهة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خطر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الإرهاب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المادة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XIII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line="240" w:lineRule="auto"/>
        <w:ind w:left="720" w:right="720" w:hanging="36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ستبقى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تحت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السيطرة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والأمنية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الإسرائيلية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الرابع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عشر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تشرين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الثاني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1995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اغتيل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رئيس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الحكومة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الإسرائيلية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إسحاق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رابين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بسبب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شهر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حزيران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1996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تعيين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بنيامين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نتنياهو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رئيس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للحكومة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عكس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موقفه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المتشدد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المعارضة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التفاوض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السابع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عشر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الثاني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1997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hyperlink r:id="rId15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اتفاقية</w:t>
        </w:r>
      </w:hyperlink>
      <w:hyperlink r:id="rId16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طابا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قامت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أعقابها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بإعادة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الانتشار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مدينة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الخليل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المدينة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الوحيدة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يسيطر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عليها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بالكامل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الإسرائيلي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حتى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الوقت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بسب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مركزها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تقسيم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مدينة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الخليل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قسمين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H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1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80%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المدينة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نقلها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وكانت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ذات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مكانة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مماثلة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لبقية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القسم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H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2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المدينة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الذي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النواة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التاريخية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والتجارية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للمدينة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وكذلك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الحرم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الإبراهيمي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spacing w:after="0" w:line="48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تاريخ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23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تشرين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1998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واشنطن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اتفاقية</w:t>
        </w:r>
      </w:hyperlink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واي</w:t>
        </w:r>
      </w:hyperlink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(Wye)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حكومة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نتنياهو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برئاسة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ياسر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عرفات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تنسحب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13%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ونقل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لسيطرة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ويتحول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وبقية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12%،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تصبح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-3%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تتحول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محميات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طبيعية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يحظر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القيام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بأعمال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جديدة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1998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وبعد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انسحاب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وفق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أعلاه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تحدد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18%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-21%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39%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تسمى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نقل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صلاحيات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التخطيط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للفلسطينيين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المنشآت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ينص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عليه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المادة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XI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16">
      <w:pPr>
        <w:bidi w:val="1"/>
        <w:spacing w:after="160" w:line="48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تنقل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الصلاحيات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والمسؤوليات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المدنية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التخطيط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المنطقتين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المحددتين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يتولاها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الانتشار</w:t>
      </w:r>
      <w:r w:rsidDel="00000000" w:rsidR="00000000" w:rsidRPr="00000000">
        <w:rPr>
          <w:sz w:val="28"/>
          <w:szCs w:val="28"/>
          <w:rtl w:val="1"/>
        </w:rPr>
        <w:t xml:space="preserve">".</w:t>
      </w:r>
    </w:p>
    <w:p w:rsidR="00000000" w:rsidDel="00000000" w:rsidP="00000000" w:rsidRDefault="00000000" w:rsidRPr="00000000" w14:paraId="00000017">
      <w:pPr>
        <w:bidi w:val="1"/>
        <w:spacing w:after="160" w:line="4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61% </w:t>
      </w:r>
      <w:r w:rsidDel="00000000" w:rsidR="00000000" w:rsidRPr="00000000">
        <w:rPr>
          <w:sz w:val="28"/>
          <w:szCs w:val="28"/>
          <w:rtl w:val="1"/>
        </w:rPr>
        <w:t xml:space="preserve">المتبقي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السيطرة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الإسرائيلية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الكاملة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المتحدة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عاش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2014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300 </w:t>
      </w:r>
      <w:r w:rsidDel="00000000" w:rsidR="00000000" w:rsidRPr="00000000">
        <w:rPr>
          <w:sz w:val="28"/>
          <w:szCs w:val="28"/>
          <w:rtl w:val="1"/>
        </w:rPr>
        <w:t xml:space="preserve">ألف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فلسطيني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10%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الفلسطينيين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المستوطنات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الإسرائيلية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16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حول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مضى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ربع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قرن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-21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استكمال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الانسحاب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أقل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تقدير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معظمها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اتفاقية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أوسلو</w:t>
      </w:r>
      <w:r w:rsidDel="00000000" w:rsidR="00000000" w:rsidRPr="00000000">
        <w:rPr>
          <w:sz w:val="28"/>
          <w:szCs w:val="28"/>
          <w:rtl w:val="1"/>
        </w:rPr>
        <w:t xml:space="preserve"> 2).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معروف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تطورت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مقرر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 25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تستدعي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والتمعن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مضى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المدى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يحدث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تستدعي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الفحص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الحقائق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دينامية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وجهات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الفلسطيني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الإسرائيلي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تنادي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منطلقات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بإلغاء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اتفاقيات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أوسلو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وارغام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إسرائيل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الفلسطينيين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نسمة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يشمل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نهاية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1995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عاش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بدون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القدس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الشرقية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120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ألف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مستوطن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120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مستوطنة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اليوم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فيعيش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450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ألف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مستوطن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وعلاوة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قائمة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حينه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باستثناء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أربع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مستوطنات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شمال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إخلاؤها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صيف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2005)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أقيمت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140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بؤرة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استيطانية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بأحجام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وأنواع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مختلفة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16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رغم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تغي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بشكل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ملحوظ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الخمسة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والعشرين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الماضية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واحد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يتغير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تلغى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أبد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استبدالها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باتفاقيات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زالت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تسيطر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ظاهري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بشكل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بآخر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39%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160" w:line="48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تستعرض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الخريطة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لأول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حدث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الخمسة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وعشرين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الأخيرة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جانبين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160" w:line="480" w:lineRule="auto"/>
        <w:ind w:left="720" w:righ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الجانب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الثابتة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صدرت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28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أيلول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1995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تاريخ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2)،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وخاصة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اندلاع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الانتفاضة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الثانية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أواخر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2000،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تغي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أعقابها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الواقع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جذري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160" w:line="480" w:lineRule="auto"/>
        <w:ind w:left="720" w:righ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الجانب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الثاني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النشاط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المتواصل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للمستوطنين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النشاط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الذي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يهدف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أساسه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قضم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والعمل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تقويض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ثم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أهمية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خاصة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بنظرنا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الجانب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يمكن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خلال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رصد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الجهود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يبذلها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بدعم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الحكومات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الإسرائيلية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السيطرة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نلاحظ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بسهولة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أجزاء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متزايدة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الجهود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بدأت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تتجه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رسمي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بيدي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160" w:line="480" w:lineRule="auto"/>
        <w:ind w:right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يمكنكم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الملاحظة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مفتاح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الخريطة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قسمنا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النشاطات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الرسمية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وكذلك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نشاطات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الرسمية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تجري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عادة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بتغطية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يضع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فئات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ثانوية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ميزاتها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الخاصة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مصادر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line="480" w:lineRule="auto"/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تستند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نستعرضها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نوعين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المصادر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0" w:line="480" w:lineRule="auto"/>
        <w:ind w:left="720" w:righ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أكوام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نظم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الجغرافية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GIS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حصلنا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عليها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بأعقاب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توجهات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والتماسات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تشمل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الأكوام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جميع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الواردة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160" w:line="480" w:lineRule="auto"/>
        <w:ind w:left="720" w:righ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نشاط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ميداني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تركز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الكشف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الأماكن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ينشط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بطرق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متنوعة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تهدف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غالب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وبشكل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معلن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تحدي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bidi w:val="1"/>
        <w:spacing w:after="160" w:line="480" w:lineRule="auto"/>
        <w:ind w:left="9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دينامي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ونعتزم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الاستمرار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تحديث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الخريطة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حالة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إصدار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جديدة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إلغاء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الحالية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حدوث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تغييرات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أرض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الواقع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*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تتضمن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الخريطة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قصيرة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الاجتياحات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الحواجز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والأعمال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الإرهابية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نفذها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مواطنين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إسرائيليون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والمعروفة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تدفيع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الثمن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الحديث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آلاف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الأحداث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نتمكن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تعدادها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المشكوك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لدى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هيئة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سجلات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موثوقة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وكاملة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حولها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ror Etkes" w:id="1" w:date="2020-10-02T07:43:01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</w:comment>
  <w:comment w:author="Dror Etkes" w:id="0" w:date="2020-09-30T18:53:4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8" w15:done="0"/>
  <w15:commentEx w15:paraId="0000002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FB75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a0"/>
    <w:uiPriority w:val="99"/>
    <w:unhideWhenUsed w:val="1"/>
    <w:rsid w:val="00FB75A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fo.wafa.ps/ar_page.aspx?id=4939" TargetMode="External"/><Relationship Id="rId11" Type="http://schemas.openxmlformats.org/officeDocument/2006/relationships/hyperlink" Target="https://info.wafa.ps/ar_page.aspx?id=4888" TargetMode="External"/><Relationship Id="rId22" Type="http://schemas.openxmlformats.org/officeDocument/2006/relationships/hyperlink" Target="https://info.wafa.ps/ar_page.aspx?id=4939" TargetMode="External"/><Relationship Id="rId10" Type="http://schemas.openxmlformats.org/officeDocument/2006/relationships/hyperlink" Target="https://info.wafa.ps/ar_page.aspx?id=4888" TargetMode="External"/><Relationship Id="rId21" Type="http://schemas.openxmlformats.org/officeDocument/2006/relationships/hyperlink" Target="https://info.wafa.ps/ar_page.aspx?id=4939" TargetMode="External"/><Relationship Id="rId13" Type="http://schemas.openxmlformats.org/officeDocument/2006/relationships/hyperlink" Target="https://info.wafa.ps/ar_page.aspx?id=4924" TargetMode="External"/><Relationship Id="rId12" Type="http://schemas.openxmlformats.org/officeDocument/2006/relationships/hyperlink" Target="https://info.wafa.ps/ar_page.aspx?id=4924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info.wafa.ps/ar_page.aspx?id=4888" TargetMode="External"/><Relationship Id="rId15" Type="http://schemas.openxmlformats.org/officeDocument/2006/relationships/hyperlink" Target="https://info.wafa.ps/ar_page.aspx?id=4891" TargetMode="External"/><Relationship Id="rId14" Type="http://schemas.openxmlformats.org/officeDocument/2006/relationships/hyperlink" Target="https://info.wafa.ps/ar_page.aspx?id=4924" TargetMode="External"/><Relationship Id="rId17" Type="http://schemas.openxmlformats.org/officeDocument/2006/relationships/hyperlink" Target="https://info.wafa.ps/ar_page.aspx?id=4891" TargetMode="External"/><Relationship Id="rId16" Type="http://schemas.openxmlformats.org/officeDocument/2006/relationships/hyperlink" Target="https://info.wafa.ps/ar_page.aspx?id=4891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info.wafa.ps/ar_page.aspx?id=4939" TargetMode="External"/><Relationship Id="rId6" Type="http://schemas.openxmlformats.org/officeDocument/2006/relationships/styles" Target="styles.xml"/><Relationship Id="rId18" Type="http://schemas.openxmlformats.org/officeDocument/2006/relationships/hyperlink" Target="https://info.wafa.ps/ar_page.aspx?id=4939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NiDNm0AbGIY+J02nJ1ZDMYMyKQ==">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2020-09-29T15:31:00Z</dcterms:created>
  <dc:creator>nawaf athamnah</dc:creator>
</cp:coreProperties>
</file>